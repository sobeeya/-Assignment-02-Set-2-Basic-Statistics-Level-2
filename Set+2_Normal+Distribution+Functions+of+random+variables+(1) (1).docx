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288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96936A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4638C2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A05617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78877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9F0CDE5" w14:textId="77777777" w:rsidR="00155575" w:rsidRPr="00FB48A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00B050"/>
          <w:szCs w:val="21"/>
        </w:rPr>
      </w:pPr>
      <w:r w:rsidRPr="00FB48AB">
        <w:rPr>
          <w:b/>
          <w:bCs/>
          <w:color w:val="00B050"/>
          <w:szCs w:val="21"/>
        </w:rPr>
        <w:t xml:space="preserve">0.2676   </w:t>
      </w:r>
    </w:p>
    <w:p w14:paraId="0617AD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57807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8C4D8B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BB0A8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88D60DF" w14:textId="77777777" w:rsidR="0098033E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98033E">
        <w:rPr>
          <w:szCs w:val="21"/>
        </w:rPr>
        <w:t xml:space="preserve"> </w:t>
      </w:r>
    </w:p>
    <w:p w14:paraId="4C8F7DF0" w14:textId="7F1FA68F" w:rsidR="00155575" w:rsidRPr="00EE10F3" w:rsidRDefault="0098033E" w:rsidP="0098033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8033E">
        <w:rPr>
          <w:color w:val="00B050"/>
          <w:szCs w:val="21"/>
        </w:rPr>
        <w:t>This statement is FALSE</w:t>
      </w:r>
      <w:r>
        <w:rPr>
          <w:szCs w:val="21"/>
        </w:rPr>
        <w:t xml:space="preserve">. </w:t>
      </w:r>
    </w:p>
    <w:p w14:paraId="174D9894" w14:textId="5419DC36" w:rsidR="0098033E" w:rsidRDefault="00155575" w:rsidP="0098033E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F21DF07" w14:textId="0BAA3E4F" w:rsidR="0098033E" w:rsidRPr="0098033E" w:rsidRDefault="0098033E" w:rsidP="0098033E">
      <w:pPr>
        <w:autoSpaceDE w:val="0"/>
        <w:autoSpaceDN w:val="0"/>
        <w:adjustRightInd w:val="0"/>
        <w:spacing w:after="120"/>
        <w:ind w:left="1080"/>
        <w:contextualSpacing/>
        <w:rPr>
          <w:color w:val="00B050"/>
          <w:szCs w:val="21"/>
        </w:rPr>
      </w:pPr>
      <w:r w:rsidRPr="0098033E">
        <w:rPr>
          <w:color w:val="00B050"/>
          <w:szCs w:val="21"/>
        </w:rPr>
        <w:t>This statement is TRUE.</w:t>
      </w:r>
    </w:p>
    <w:p w14:paraId="0843A16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EA4A62" w14:textId="77777777" w:rsidR="005A20C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259443EA" w14:textId="72601A9F" w:rsidR="00155575" w:rsidRPr="005A20C9" w:rsidRDefault="00155575" w:rsidP="005A20C9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EE10F3">
        <w:rPr>
          <w:szCs w:val="21"/>
        </w:rPr>
        <w:t xml:space="preserve">   </w:t>
      </w:r>
    </w:p>
    <w:p w14:paraId="77842B7A" w14:textId="79FDF9DC" w:rsidR="00BF7C12" w:rsidRDefault="00BF7C12" w:rsidP="00BF7C12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00B050"/>
          <w:shd w:val="clear" w:color="auto" w:fill="FFFFFF"/>
        </w:rPr>
      </w:pPr>
      <w:r w:rsidRPr="005A20C9">
        <w:rPr>
          <w:rFonts w:cstheme="minorHAnsi"/>
          <w:color w:val="00B050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5A20C9">
        <w:rPr>
          <w:rFonts w:cstheme="minorHAnsi"/>
          <w:color w:val="00B050"/>
          <w:shd w:val="clear" w:color="auto" w:fill="FFFFFF"/>
        </w:rPr>
        <w:t>i</w:t>
      </w:r>
      <w:r w:rsidR="005A20C9">
        <w:rPr>
          <w:rFonts w:cstheme="minorHAnsi"/>
          <w:color w:val="00B050"/>
          <w:shd w:val="clear" w:color="auto" w:fill="FFFFFF"/>
        </w:rPr>
        <w:t>id</w:t>
      </w:r>
      <w:proofErr w:type="spellEnd"/>
      <w:r w:rsidR="005A20C9">
        <w:rPr>
          <w:rFonts w:cstheme="minorHAnsi"/>
          <w:color w:val="00B050"/>
          <w:shd w:val="clear" w:color="auto" w:fill="FFFFFF"/>
        </w:rPr>
        <w:t xml:space="preserve"> </w:t>
      </w:r>
      <w:r w:rsidRPr="005A20C9">
        <w:rPr>
          <w:rFonts w:cstheme="minorHAnsi"/>
          <w:color w:val="00B050"/>
          <w:shd w:val="clear" w:color="auto" w:fill="FFFFFF"/>
        </w:rPr>
        <w:t>and n is Large</w:t>
      </w:r>
      <w:r w:rsidR="005A20C9">
        <w:rPr>
          <w:rFonts w:cstheme="minorHAnsi"/>
          <w:color w:val="00B050"/>
          <w:shd w:val="clear" w:color="auto" w:fill="FFFFFF"/>
        </w:rPr>
        <w:t>.</w:t>
      </w:r>
    </w:p>
    <w:p w14:paraId="67CDE931" w14:textId="77777777" w:rsidR="003F31EC" w:rsidRPr="00D539AA" w:rsidRDefault="003F31EC" w:rsidP="003F31E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  <w:sz w:val="22"/>
          <w:szCs w:val="22"/>
        </w:rPr>
      </w:pPr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D539AA">
        <w:rPr>
          <w:rFonts w:asciiTheme="minorHAnsi" w:hAnsiTheme="minorHAnsi" w:cstheme="minorHAnsi"/>
          <w:color w:val="00B050"/>
          <w:sz w:val="22"/>
          <w:szCs w:val="22"/>
        </w:rPr>
        <w:t>iid</w:t>
      </w:r>
      <w:proofErr w:type="spellEnd"/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 normal random variables then (X1 + X2)</w:t>
      </w:r>
      <w:del w:id="0" w:author="Unknown">
        <w:r w:rsidRPr="00D539AA">
          <w:rPr>
            <w:rFonts w:asciiTheme="minorHAnsi" w:hAnsiTheme="minorHAnsi" w:cstheme="minorHAnsi"/>
            <w:color w:val="00B050"/>
            <w:sz w:val="22"/>
            <w:szCs w:val="22"/>
          </w:rPr>
          <w:delText>N(μ+ μ, σ2+ σ2)</w:delText>
        </w:r>
      </w:del>
      <w:r w:rsidRPr="00D539AA">
        <w:rPr>
          <w:rFonts w:asciiTheme="minorHAnsi" w:hAnsiTheme="minorHAnsi" w:cstheme="minorHAnsi"/>
          <w:color w:val="00B050"/>
          <w:sz w:val="22"/>
          <w:szCs w:val="22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6177E540" w14:textId="77777777" w:rsidR="003F31EC" w:rsidRPr="00D539AA" w:rsidRDefault="003F31EC" w:rsidP="003F31E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  <w:sz w:val="22"/>
          <w:szCs w:val="22"/>
        </w:rPr>
      </w:pPr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The Normal distribution has two parameters, the mean, µ, and the variance, σ2. µ and σ2satisfy −∞ &lt; µ &lt; ∞, σ2&gt; 0. We write X </w:t>
      </w:r>
      <w:r w:rsidRPr="00D539AA">
        <w:rPr>
          <w:rFonts w:ascii="Cambria Math" w:hAnsi="Cambria Math" w:cs="Cambria Math"/>
          <w:color w:val="00B050"/>
          <w:sz w:val="22"/>
          <w:szCs w:val="22"/>
        </w:rPr>
        <w:t>∼</w:t>
      </w:r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 Normal (</w:t>
      </w:r>
      <w:r w:rsidRPr="00D539AA">
        <w:rPr>
          <w:rFonts w:ascii="Calibri" w:hAnsi="Calibri" w:cs="Calibri"/>
          <w:color w:val="00B050"/>
          <w:sz w:val="22"/>
          <w:szCs w:val="22"/>
        </w:rPr>
        <w:t>µ</w:t>
      </w:r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, </w:t>
      </w:r>
      <w:r w:rsidRPr="00D539AA">
        <w:rPr>
          <w:rFonts w:ascii="Calibri" w:hAnsi="Calibri" w:cs="Calibri"/>
          <w:color w:val="00B050"/>
          <w:sz w:val="22"/>
          <w:szCs w:val="22"/>
        </w:rPr>
        <w:t>σ</w:t>
      </w:r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2) or X </w:t>
      </w:r>
      <w:r w:rsidRPr="00D539AA">
        <w:rPr>
          <w:rFonts w:ascii="Cambria Math" w:hAnsi="Cambria Math" w:cs="Cambria Math"/>
          <w:color w:val="00B050"/>
          <w:sz w:val="22"/>
          <w:szCs w:val="22"/>
        </w:rPr>
        <w:t>∼</w:t>
      </w:r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gramStart"/>
      <w:r w:rsidRPr="00D539AA">
        <w:rPr>
          <w:rFonts w:asciiTheme="minorHAnsi" w:hAnsiTheme="minorHAnsi" w:cstheme="minorHAnsi"/>
          <w:color w:val="00B050"/>
          <w:sz w:val="22"/>
          <w:szCs w:val="22"/>
        </w:rPr>
        <w:t>N(</w:t>
      </w:r>
      <w:proofErr w:type="gramEnd"/>
      <w:r w:rsidRPr="00D539AA">
        <w:rPr>
          <w:rFonts w:ascii="Calibri" w:hAnsi="Calibri" w:cs="Calibri"/>
          <w:color w:val="00B050"/>
          <w:sz w:val="22"/>
          <w:szCs w:val="22"/>
        </w:rPr>
        <w:t>µ</w:t>
      </w:r>
      <w:r w:rsidRPr="00D539AA">
        <w:rPr>
          <w:rFonts w:asciiTheme="minorHAnsi" w:hAnsiTheme="minorHAnsi" w:cstheme="minorHAnsi"/>
          <w:color w:val="00B050"/>
          <w:sz w:val="22"/>
          <w:szCs w:val="22"/>
        </w:rPr>
        <w:t xml:space="preserve">, </w:t>
      </w:r>
      <w:r w:rsidRPr="00D539AA">
        <w:rPr>
          <w:rFonts w:ascii="Calibri" w:hAnsi="Calibri" w:cs="Calibri"/>
          <w:color w:val="00B050"/>
          <w:sz w:val="22"/>
          <w:szCs w:val="22"/>
        </w:rPr>
        <w:t>σ</w:t>
      </w:r>
      <w:r w:rsidRPr="00D539AA">
        <w:rPr>
          <w:rFonts w:asciiTheme="minorHAnsi" w:hAnsiTheme="minorHAnsi" w:cstheme="minorHAnsi"/>
          <w:color w:val="00B050"/>
          <w:sz w:val="22"/>
          <w:szCs w:val="22"/>
        </w:rPr>
        <w:t>2 ).</w:t>
      </w:r>
    </w:p>
    <w:p w14:paraId="1F675A18" w14:textId="77777777" w:rsidR="003F31EC" w:rsidRPr="005A20C9" w:rsidRDefault="003F31EC" w:rsidP="00BF7C12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00B050"/>
          <w:szCs w:val="21"/>
        </w:rPr>
      </w:pPr>
    </w:p>
    <w:p w14:paraId="43FE2AC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8BB9B5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0430EE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7A08E6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8342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78FC7B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1ED9703" w14:textId="77777777" w:rsidR="00155575" w:rsidRPr="00CF32D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CF32D0">
        <w:rPr>
          <w:b/>
          <w:bCs/>
          <w:color w:val="00B050"/>
          <w:szCs w:val="21"/>
        </w:rPr>
        <w:t xml:space="preserve">48.5, 151.5 </w:t>
      </w:r>
    </w:p>
    <w:p w14:paraId="42C73E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0BAA01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29CB15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4CB49F" w14:textId="7A29949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37708E" w14:textId="6FD00107" w:rsidR="008F6215" w:rsidRPr="008F6215" w:rsidRDefault="008F6215" w:rsidP="008F6215">
      <w:pPr>
        <w:spacing w:after="120"/>
        <w:ind w:left="1080"/>
        <w:contextualSpacing/>
        <w:rPr>
          <w:rFonts w:cstheme="minorHAnsi"/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8F6215">
        <w:rPr>
          <w:rFonts w:cstheme="minorHAnsi"/>
          <w:color w:val="00B050"/>
          <w:shd w:val="clear" w:color="auto" w:fill="FFFFFF"/>
        </w:rPr>
        <w:t>Rupee ranges in between [9.9 to 98.1] Crore Rupees, 95% of the time for the Annual Profit of the Company.</w:t>
      </w:r>
    </w:p>
    <w:p w14:paraId="69B9F2F4" w14:textId="2B5791C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980CC85" w14:textId="4687C5A1" w:rsidR="008F6215" w:rsidRPr="008F6215" w:rsidRDefault="008F6215" w:rsidP="008F6215">
      <w:pPr>
        <w:spacing w:after="120"/>
        <w:ind w:left="1080"/>
        <w:contextualSpacing/>
        <w:rPr>
          <w:rFonts w:cstheme="minorHAnsi"/>
          <w:color w:val="00B050"/>
          <w:szCs w:val="21"/>
        </w:rPr>
      </w:pPr>
      <w:r w:rsidRPr="008F6215">
        <w:rPr>
          <w:rFonts w:cstheme="minorHAnsi"/>
          <w:color w:val="00B050"/>
          <w:shd w:val="clear" w:color="auto" w:fill="FFFFFF"/>
        </w:rPr>
        <w:t>The 5TH Percentile of profit for the company is 17 Crore Rupees</w:t>
      </w:r>
      <w:r w:rsidRPr="008F6215">
        <w:rPr>
          <w:rFonts w:cstheme="minorHAnsi"/>
          <w:color w:val="00B050"/>
          <w:shd w:val="clear" w:color="auto" w:fill="FFFFFF"/>
        </w:rPr>
        <w:t>.</w:t>
      </w:r>
    </w:p>
    <w:p w14:paraId="1DAA6784" w14:textId="23A12C4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792C804C" w14:textId="3817AD57" w:rsidR="008F6215" w:rsidRPr="008F6215" w:rsidRDefault="008F6215" w:rsidP="008F6215">
      <w:pPr>
        <w:spacing w:after="120"/>
        <w:ind w:left="1080"/>
        <w:contextualSpacing/>
        <w:rPr>
          <w:rFonts w:cstheme="minorHAnsi"/>
          <w:color w:val="00B050"/>
          <w:szCs w:val="21"/>
        </w:rPr>
      </w:pPr>
      <w:r w:rsidRPr="008F6215">
        <w:rPr>
          <w:rFonts w:cstheme="minorHAnsi"/>
          <w:color w:val="00B050"/>
          <w:shd w:val="clear" w:color="auto" w:fill="FFFFFF"/>
        </w:rPr>
        <w:t xml:space="preserve">The Division #2 (Profit2 ~ </w:t>
      </w:r>
      <w:proofErr w:type="gramStart"/>
      <w:r w:rsidRPr="008F6215">
        <w:rPr>
          <w:rFonts w:cstheme="minorHAnsi"/>
          <w:color w:val="00B050"/>
          <w:shd w:val="clear" w:color="auto" w:fill="FFFFFF"/>
        </w:rPr>
        <w:t>N(</w:t>
      </w:r>
      <w:proofErr w:type="gramEnd"/>
      <w:r w:rsidRPr="008F6215">
        <w:rPr>
          <w:rFonts w:cstheme="minorHAnsi"/>
          <w:color w:val="00B050"/>
          <w:shd w:val="clear" w:color="auto" w:fill="FFFFFF"/>
        </w:rPr>
        <w:t>7,</w:t>
      </w:r>
      <w:r w:rsidRPr="00E9220E">
        <w:rPr>
          <w:rFonts w:cstheme="minorHAnsi"/>
          <w:color w:val="00B050"/>
          <w:shd w:val="clear" w:color="auto" w:fill="FFFFFF"/>
        </w:rPr>
        <w:t xml:space="preserve"> </w:t>
      </w:r>
      <w:r w:rsidR="00E9220E" w:rsidRPr="00E9220E">
        <w:rPr>
          <w:color w:val="00B050"/>
          <w:szCs w:val="21"/>
        </w:rPr>
        <w:t>4</w:t>
      </w:r>
      <w:r w:rsidR="00E9220E" w:rsidRPr="00E9220E">
        <w:rPr>
          <w:color w:val="00B050"/>
          <w:szCs w:val="21"/>
          <w:vertAlign w:val="superscript"/>
        </w:rPr>
        <w:t>2</w:t>
      </w:r>
      <w:r w:rsidRPr="008F6215">
        <w:rPr>
          <w:rFonts w:cstheme="minorHAnsi"/>
          <w:color w:val="00B050"/>
          <w:shd w:val="clear" w:color="auto" w:fill="FFFFFF"/>
        </w:rPr>
        <w:t>) ) has a larger probability of making a loss in a given year</w:t>
      </w:r>
      <w:r>
        <w:rPr>
          <w:rFonts w:cstheme="minorHAnsi"/>
          <w:color w:val="00B050"/>
          <w:shd w:val="clear" w:color="auto" w:fill="FFFFFF"/>
        </w:rPr>
        <w:t>.</w:t>
      </w:r>
    </w:p>
    <w:sectPr w:rsidR="008F6215" w:rsidRPr="008F621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364762">
    <w:abstractNumId w:val="0"/>
  </w:num>
  <w:num w:numId="2" w16cid:durableId="1088773945">
    <w:abstractNumId w:val="3"/>
  </w:num>
  <w:num w:numId="3" w16cid:durableId="605695222">
    <w:abstractNumId w:val="4"/>
  </w:num>
  <w:num w:numId="4" w16cid:durableId="1621498994">
    <w:abstractNumId w:val="2"/>
  </w:num>
  <w:num w:numId="5" w16cid:durableId="213694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31EC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20C9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6215"/>
    <w:rsid w:val="00945B84"/>
    <w:rsid w:val="009601CB"/>
    <w:rsid w:val="009637E5"/>
    <w:rsid w:val="00974092"/>
    <w:rsid w:val="0098033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7C12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32D0"/>
    <w:rsid w:val="00D0036B"/>
    <w:rsid w:val="00D41860"/>
    <w:rsid w:val="00D539AA"/>
    <w:rsid w:val="00D764A2"/>
    <w:rsid w:val="00DA2409"/>
    <w:rsid w:val="00DC4753"/>
    <w:rsid w:val="00E269E7"/>
    <w:rsid w:val="00E558F5"/>
    <w:rsid w:val="00E9220E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48AB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C0AD"/>
  <w15:docId w15:val="{AED384CF-2044-41D9-AEA3-93BC9056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Sobeeya Hamdaani</cp:lastModifiedBy>
  <cp:revision>2</cp:revision>
  <dcterms:created xsi:type="dcterms:W3CDTF">2022-07-02T13:05:00Z</dcterms:created>
  <dcterms:modified xsi:type="dcterms:W3CDTF">2022-07-02T13:05:00Z</dcterms:modified>
</cp:coreProperties>
</file>